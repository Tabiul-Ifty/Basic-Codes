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B3" w:rsidRPr="00BB3BB3" w:rsidRDefault="00BB3BB3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BB3BB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- 1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BB3BB3" w:rsidRPr="00BB3BB3" w:rsidTr="00BB3BB3">
        <w:tc>
          <w:tcPr>
            <w:tcW w:w="0" w:type="auto"/>
            <w:vAlign w:val="center"/>
            <w:hideMark/>
          </w:tcPr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956" w:type="dxa"/>
            <w:vAlign w:val="center"/>
            <w:hideMark/>
          </w:tcPr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/*C program to print following Pyramid: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</w:t>
            </w: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</w:t>
            </w: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#define MAX 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for(i=0; i&lt; MAX; i++)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for(j=0;j&lt;=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("*");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D51CC7" w:rsidRPr="0096519F" w:rsidRDefault="00D51CC7" w:rsidP="00B7433F">
      <w:pPr>
        <w:rPr>
          <w:sz w:val="28"/>
          <w:szCs w:val="28"/>
        </w:rPr>
      </w:pPr>
    </w:p>
    <w:p w:rsidR="00BB3BB3" w:rsidRPr="0096519F" w:rsidRDefault="00BB3BB3" w:rsidP="00B7433F">
      <w:pPr>
        <w:rPr>
          <w:sz w:val="28"/>
          <w:szCs w:val="28"/>
        </w:rPr>
      </w:pPr>
    </w:p>
    <w:p w:rsidR="00BB3BB3" w:rsidRPr="00BB3BB3" w:rsidRDefault="00BB3BB3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BB3BB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- 2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BB3BB3" w:rsidRPr="00BB3BB3" w:rsidTr="00BB3BB3">
        <w:tc>
          <w:tcPr>
            <w:tcW w:w="0" w:type="auto"/>
            <w:vAlign w:val="center"/>
            <w:hideMark/>
          </w:tcPr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956" w:type="dxa"/>
            <w:vAlign w:val="center"/>
            <w:hideMark/>
          </w:tcPr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*/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#define MAX 5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for(i=MAX; i&gt;=0; i--)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for(j=0;j&lt;=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("*");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BB3B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BB3BB3" w:rsidRPr="00BB3BB3" w:rsidRDefault="00BB3BB3" w:rsidP="00BB3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BB3BB3" w:rsidRPr="0096519F" w:rsidRDefault="00BB3BB3" w:rsidP="00B7433F">
      <w:pPr>
        <w:rPr>
          <w:sz w:val="28"/>
          <w:szCs w:val="28"/>
        </w:rPr>
      </w:pPr>
    </w:p>
    <w:p w:rsidR="00BB3BB3" w:rsidRPr="0096519F" w:rsidRDefault="00BB3BB3" w:rsidP="00B7433F">
      <w:pPr>
        <w:rPr>
          <w:sz w:val="28"/>
          <w:szCs w:val="28"/>
        </w:rPr>
      </w:pPr>
    </w:p>
    <w:p w:rsidR="0096519F" w:rsidRPr="0096519F" w:rsidRDefault="0096519F" w:rsidP="00B7433F">
      <w:pPr>
        <w:rPr>
          <w:sz w:val="28"/>
          <w:szCs w:val="28"/>
        </w:rPr>
      </w:pPr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br/>
        <w:t>Program - 3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 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#define MAX 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space=4;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loop (parent loop) till number of rows*/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for(i=0;i&lt;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MAX;i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/*loop for initially space, before star printing*/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for(j=0;j&lt;=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space--;    /* decrement one space after one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B7433F">
      <w:pPr>
        <w:rPr>
          <w:sz w:val="28"/>
          <w:szCs w:val="28"/>
        </w:rPr>
      </w:pPr>
    </w:p>
    <w:p w:rsidR="0096519F" w:rsidRPr="0096519F" w:rsidRDefault="0096519F" w:rsidP="00B7433F">
      <w:pPr>
        <w:rPr>
          <w:sz w:val="28"/>
          <w:szCs w:val="28"/>
        </w:rPr>
      </w:pPr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- 4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 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 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* 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* 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*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#define MAX 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space=4;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loop (parent loop) till number of rows*/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for(i=0;i&lt;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MAX;i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/*loop for initially space, before star printing*/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for(j=0;j&lt;=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space--;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/*repeat it again*/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space=0;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loop (parent loop) till number of rows*/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MAX;i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&gt;0;i--)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/*loop for initially space, before star printing*/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space++;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lastRenderedPageBreak/>
        <w:t xml:space="preserve">       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*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 *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 *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*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*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 * 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  *</w:t>
      </w:r>
    </w:p>
    <w:p w:rsidR="0096519F" w:rsidRPr="0096519F" w:rsidRDefault="0096519F" w:rsidP="0096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- 5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**********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****  ****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***    ***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**      **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*        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#define MAX 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loop (parent loop) till number of rows*/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MAX;i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&gt;0;i--)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/*print first set of stars*/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/*print second set of stars*/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for(j=0;j&lt;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("*");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space+=2;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lastRenderedPageBreak/>
        <w:t xml:space="preserve">    **********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****  ****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***    ***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**      **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*        *</w:t>
      </w:r>
    </w:p>
    <w:p w:rsidR="0096519F" w:rsidRPr="0096519F" w:rsidRDefault="0096519F" w:rsidP="0096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</w:p>
    <w:p w:rsidR="0096519F" w:rsidRPr="0096519F" w:rsidRDefault="0096519F" w:rsidP="009651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u w:val="single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>Number Pyramid Programs - Half, Full Incremented and Decrement Series programs</w:t>
      </w:r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- 6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01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010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0101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01010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i,j,k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for(i=0 ; i&lt;=4 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for(j=4 ; j&gt;i 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for(k=0 ; k&lt;=i; k++)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if(k%2==0)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("0");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else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("1");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lastRenderedPageBreak/>
        <w:t xml:space="preserve">        0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 01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 010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 0101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01010</w:t>
      </w:r>
    </w:p>
    <w:p w:rsidR="0096519F" w:rsidRPr="0096519F" w:rsidRDefault="0096519F" w:rsidP="0096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6519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Program - 7</w:t>
      </w:r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0        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01      01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010    010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0101  0101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0101001010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i,j,k,l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=8,m,n,o,p;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for(i=0; i&lt;=4;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for(j=0; j&lt;=i;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{   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if(j%2==0)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("0");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else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("1");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for(k=1; k&lt;=l; k++)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l = l-2;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for(m=0; m&lt;=i; m++)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if(m%2==0)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("0");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else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("1");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lastRenderedPageBreak/>
        <w:t xml:space="preserve">    0        0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01      01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010    010 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lastRenderedPageBreak/>
        <w:t xml:space="preserve">    </w:t>
      </w:r>
      <w:proofErr w:type="gramStart"/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>0101  0101</w:t>
      </w:r>
      <w:proofErr w:type="gramEnd"/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</w:t>
      </w:r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96519F">
        <w:rPr>
          <w:rFonts w:ascii="Courier New" w:eastAsia="Times New Roman" w:hAnsi="Courier New" w:cs="Courier New"/>
          <w:color w:val="FFFFFF"/>
          <w:sz w:val="28"/>
          <w:szCs w:val="28"/>
        </w:rPr>
        <w:t xml:space="preserve">    0101001010</w:t>
      </w:r>
    </w:p>
    <w:p w:rsidR="0096519F" w:rsidRPr="0096519F" w:rsidRDefault="0096519F" w:rsidP="0096519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</w:rPr>
      </w:pPr>
      <w:ins w:id="1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  <w:r w:rsidRPr="0096519F">
        <w:rPr>
          <w:rFonts w:ascii="Segoe UI" w:eastAsia="Times New Roman" w:hAnsi="Segoe UI" w:cs="Segoe UI"/>
          <w:color w:val="000000"/>
          <w:sz w:val="28"/>
          <w:szCs w:val="28"/>
        </w:rPr>
        <w:br/>
      </w:r>
      <w:ins w:id="2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t> </w:t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ins w:id="3" w:author="Unknown"/>
          <w:rFonts w:ascii="Segoe UI" w:eastAsia="Times New Roman" w:hAnsi="Segoe UI" w:cs="Segoe UI"/>
          <w:b/>
          <w:color w:val="000000"/>
          <w:sz w:val="28"/>
          <w:szCs w:val="28"/>
        </w:rPr>
      </w:pPr>
      <w:ins w:id="4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- 8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12345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for(i=5; i&gt;=1; i--)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j&lt;=i;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("%d", j);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12345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1234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</w:t>
        </w:r>
      </w:ins>
    </w:p>
    <w:p w:rsidR="0096519F" w:rsidRPr="0096519F" w:rsidRDefault="0096519F" w:rsidP="0096519F">
      <w:pPr>
        <w:spacing w:after="0" w:line="240" w:lineRule="auto"/>
        <w:rPr>
          <w:ins w:id="15" w:author="Unknown"/>
          <w:rFonts w:ascii="Times New Roman" w:eastAsia="Times New Roman" w:hAnsi="Times New Roman" w:cs="Times New Roman"/>
          <w:sz w:val="28"/>
          <w:szCs w:val="28"/>
        </w:rPr>
      </w:pPr>
      <w:ins w:id="16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lastRenderedPageBreak/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ins w:id="17" w:author="Unknown"/>
          <w:rFonts w:ascii="Segoe UI" w:eastAsia="Times New Roman" w:hAnsi="Segoe UI" w:cs="Segoe UI"/>
          <w:color w:val="000000"/>
          <w:sz w:val="28"/>
          <w:szCs w:val="28"/>
        </w:rPr>
      </w:pPr>
      <w:ins w:id="18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- 9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123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12345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1234567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123456789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i,j,k,l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=1;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 i&lt;=5;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for(j=4; j&gt;=i;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for(k=1; k&lt;=l; k++)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{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d",k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}        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    l = l+2;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2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 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2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123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2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12345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2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1234567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2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123456789</w:t>
        </w:r>
      </w:ins>
    </w:p>
    <w:p w:rsidR="0096519F" w:rsidRPr="0096519F" w:rsidRDefault="0096519F" w:rsidP="0096519F">
      <w:pPr>
        <w:spacing w:after="0" w:line="240" w:lineRule="auto"/>
        <w:rPr>
          <w:ins w:id="29" w:author="Unknown"/>
          <w:rFonts w:ascii="Times New Roman" w:eastAsia="Times New Roman" w:hAnsi="Times New Roman" w:cs="Times New Roman"/>
          <w:sz w:val="28"/>
          <w:szCs w:val="28"/>
        </w:rPr>
      </w:pPr>
      <w:ins w:id="30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lastRenderedPageBreak/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ins w:id="31" w:author="Unknown"/>
          <w:rFonts w:ascii="Segoe UI" w:eastAsia="Times New Roman" w:hAnsi="Segoe UI" w:cs="Segoe UI"/>
          <w:color w:val="000000"/>
          <w:sz w:val="28"/>
          <w:szCs w:val="28"/>
        </w:rPr>
      </w:pPr>
      <w:ins w:id="32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- 10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/*C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        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      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    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1234  4321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1234554321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i,j,k,l,m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=8,n=1;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 i&lt;=5;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j&lt;=i;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}        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for(k=m; k&gt;=1; k--)        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m = m-2;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for(l=n; l&gt;=1; l--)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d",l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n = n+1;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("\n");           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0;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3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1        1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3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12      21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3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123    321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4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</w:t>
        </w:r>
        <w:proofErr w:type="gramStart"/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>1234  4321</w:t>
        </w:r>
        <w:proofErr w:type="gramEnd"/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4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1234554321</w:t>
        </w:r>
      </w:ins>
    </w:p>
    <w:p w:rsidR="0096519F" w:rsidRPr="0096519F" w:rsidRDefault="0096519F" w:rsidP="0096519F">
      <w:pPr>
        <w:spacing w:after="0" w:line="240" w:lineRule="auto"/>
        <w:rPr>
          <w:ins w:id="43" w:author="Unknown"/>
          <w:rFonts w:ascii="Times New Roman" w:eastAsia="Times New Roman" w:hAnsi="Times New Roman" w:cs="Times New Roman"/>
          <w:sz w:val="28"/>
          <w:szCs w:val="28"/>
        </w:rPr>
      </w:pPr>
      <w:ins w:id="44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ins w:id="45" w:author="Unknown"/>
          <w:rFonts w:ascii="Segoe UI" w:eastAsia="Times New Roman" w:hAnsi="Segoe UI" w:cs="Segoe UI"/>
          <w:color w:val="000000"/>
          <w:sz w:val="28"/>
          <w:szCs w:val="28"/>
        </w:rPr>
      </w:pPr>
      <w:ins w:id="46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- 11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following pyramid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123454321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1234321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12321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121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parent loop*/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for(i=5; i&gt;=1; i--)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/*Print space*/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j&lt;=space;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/*Run loop to print first part of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j&lt;=i;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/*Run loop to print second part of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for(j=i-1; j&gt;=1;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space++;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4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123454321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5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1234321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5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12321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5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121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5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 1</w:t>
        </w:r>
      </w:ins>
    </w:p>
    <w:p w:rsidR="0096519F" w:rsidRPr="0096519F" w:rsidRDefault="0096519F" w:rsidP="0096519F">
      <w:pPr>
        <w:spacing w:after="0" w:line="240" w:lineRule="auto"/>
        <w:rPr>
          <w:ins w:id="57" w:author="Unknown"/>
          <w:rFonts w:ascii="Times New Roman" w:eastAsia="Times New Roman" w:hAnsi="Times New Roman" w:cs="Times New Roman"/>
          <w:sz w:val="28"/>
          <w:szCs w:val="28"/>
        </w:rPr>
      </w:pPr>
      <w:ins w:id="58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jc w:val="center"/>
        <w:rPr>
          <w:ins w:id="59" w:author="Unknown"/>
          <w:rFonts w:ascii="Segoe UI" w:eastAsia="Times New Roman" w:hAnsi="Segoe UI" w:cs="Segoe UI"/>
          <w:color w:val="000000" w:themeColor="text1"/>
          <w:sz w:val="32"/>
          <w:szCs w:val="28"/>
        </w:rPr>
      </w:pPr>
      <w:ins w:id="60" w:author="Unknown">
        <w:r w:rsidRPr="0096519F">
          <w:rPr>
            <w:rFonts w:ascii="Segoe UI" w:eastAsia="Times New Roman" w:hAnsi="Segoe UI" w:cs="Segoe UI"/>
            <w:b/>
            <w:bCs/>
            <w:color w:val="000000" w:themeColor="text1"/>
            <w:sz w:val="32"/>
            <w:szCs w:val="28"/>
          </w:rPr>
          <w:t>Characters Pyramid Programs</w:t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61" w:author="Unknown"/>
          <w:rFonts w:ascii="Segoe UI" w:eastAsia="Times New Roman" w:hAnsi="Segoe UI" w:cs="Segoe UI"/>
          <w:color w:val="000000"/>
          <w:sz w:val="28"/>
          <w:szCs w:val="28"/>
        </w:rPr>
      </w:pPr>
      <w:ins w:id="62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- 12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character pyramid as given below: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 C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 E F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 H I J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K L M N O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char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='A';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for(i=1;i&lt;=5;i++)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for(j=1;j&lt;=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("%c ",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6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A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6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B C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6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D E F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7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G H I J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7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K L M N O</w:t>
        </w:r>
      </w:ins>
    </w:p>
    <w:p w:rsidR="0096519F" w:rsidRPr="0096519F" w:rsidRDefault="0096519F" w:rsidP="0096519F">
      <w:pPr>
        <w:spacing w:after="0" w:line="240" w:lineRule="auto"/>
        <w:rPr>
          <w:ins w:id="73" w:author="Unknown"/>
          <w:rFonts w:ascii="Times New Roman" w:eastAsia="Times New Roman" w:hAnsi="Times New Roman" w:cs="Times New Roman"/>
          <w:sz w:val="28"/>
          <w:szCs w:val="28"/>
        </w:rPr>
      </w:pPr>
      <w:ins w:id="74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75" w:author="Unknown"/>
          <w:rFonts w:ascii="Segoe UI" w:eastAsia="Times New Roman" w:hAnsi="Segoe UI" w:cs="Segoe UI"/>
          <w:color w:val="000000"/>
          <w:sz w:val="28"/>
          <w:szCs w:val="28"/>
        </w:rPr>
      </w:pPr>
      <w:ins w:id="76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- 13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character pyramid as given below: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 C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 E F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 H I J 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K L M N O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char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for(i=1;i&lt;=5;i++)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='A';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for(j=1;j&lt;=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i;j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("%c ",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++);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7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A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8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 B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8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 B C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8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 B C D 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8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 B C D E </w:t>
        </w:r>
      </w:ins>
    </w:p>
    <w:p w:rsidR="0096519F" w:rsidRPr="0096519F" w:rsidRDefault="0096519F" w:rsidP="0096519F">
      <w:pPr>
        <w:spacing w:after="0" w:line="240" w:lineRule="auto"/>
        <w:rPr>
          <w:ins w:id="87" w:author="Unknown"/>
          <w:rFonts w:ascii="Times New Roman" w:eastAsia="Times New Roman" w:hAnsi="Times New Roman" w:cs="Times New Roman"/>
          <w:sz w:val="28"/>
          <w:szCs w:val="28"/>
        </w:rPr>
      </w:pPr>
      <w:ins w:id="88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89" w:author="Unknown"/>
          <w:rFonts w:ascii="Segoe UI" w:eastAsia="Times New Roman" w:hAnsi="Segoe UI" w:cs="Segoe UI"/>
          <w:color w:val="000000"/>
          <w:sz w:val="28"/>
          <w:szCs w:val="28"/>
        </w:rPr>
      </w:pPr>
      <w:ins w:id="90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- 14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following character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ABCDEDCBA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ABCD DCBA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ABC   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AB     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      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  <w:proofErr w:type="spellEnd"/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char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CH='E';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space=1;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/*loop for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 i&lt;=5;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/*first part of the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for(j='A'; j&lt;=CH;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/*remove last character of first part of first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if(i==1)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("\b");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/*spaces between first, second part of the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j&lt;space;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/*second part of the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for(j=CH; j&gt;='A';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CH--;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space++;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9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ABCDEDCBA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9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ABCD DCBA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9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ABC   CBA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9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AB     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0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       </w:t>
        </w:r>
        <w:proofErr w:type="spellStart"/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>A</w:t>
        </w:r>
        <w:proofErr w:type="spellEnd"/>
      </w:ins>
    </w:p>
    <w:p w:rsidR="0096519F" w:rsidRPr="0096519F" w:rsidRDefault="0096519F" w:rsidP="0096519F">
      <w:pPr>
        <w:spacing w:after="0" w:line="240" w:lineRule="auto"/>
        <w:rPr>
          <w:ins w:id="101" w:author="Unknown"/>
          <w:rFonts w:ascii="Times New Roman" w:eastAsia="Times New Roman" w:hAnsi="Times New Roman" w:cs="Times New Roman"/>
          <w:sz w:val="28"/>
          <w:szCs w:val="28"/>
        </w:rPr>
      </w:pPr>
      <w:ins w:id="102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103" w:author="Unknown"/>
          <w:rFonts w:ascii="Segoe UI" w:eastAsia="Times New Roman" w:hAnsi="Segoe UI" w:cs="Segoe UI"/>
          <w:color w:val="000000"/>
          <w:sz w:val="28"/>
          <w:szCs w:val="28"/>
        </w:rPr>
      </w:pPr>
      <w:ins w:id="104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- 15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following pyramid: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BAB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CBABC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DCBABCD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EDCBABCDE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char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CH='A';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space=4;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/*loop for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 i&lt;=5;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/*put space*/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j&lt;=space;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/*first part of the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for(j=CH; j&gt;='A';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/*second part of the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for(j='B'; j&lt;=CH;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c",j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CH++;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space--;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0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    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0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BAB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1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CBABC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1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DCBABCD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1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EDCBABCDE</w:t>
        </w:r>
      </w:ins>
    </w:p>
    <w:p w:rsidR="0096519F" w:rsidRPr="0096519F" w:rsidRDefault="0096519F" w:rsidP="0096519F">
      <w:pPr>
        <w:spacing w:after="0" w:line="240" w:lineRule="auto"/>
        <w:rPr>
          <w:ins w:id="115" w:author="Unknown"/>
          <w:rFonts w:ascii="Times New Roman" w:eastAsia="Times New Roman" w:hAnsi="Times New Roman" w:cs="Times New Roman"/>
          <w:sz w:val="28"/>
          <w:szCs w:val="28"/>
        </w:rPr>
      </w:pPr>
      <w:ins w:id="116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lastRenderedPageBreak/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117" w:author="Unknown"/>
          <w:rFonts w:ascii="Segoe UI" w:eastAsia="Times New Roman" w:hAnsi="Segoe UI" w:cs="Segoe UI"/>
          <w:color w:val="000000"/>
          <w:sz w:val="28"/>
          <w:szCs w:val="28"/>
        </w:rPr>
      </w:pPr>
      <w:ins w:id="118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- 16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following pyramid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1A2B3C4D5E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1A2B3C4D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1A2B3C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1A2B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1A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i,j,k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parent loop*/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for(i=5; i&gt;=1; i--)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for(j=1, k='A'; j&lt;=i; j++,k++)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d%c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",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j,k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1A2B3C4D5E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1A2B3C4D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1A2B3C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1A2B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2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1A</w:t>
        </w:r>
      </w:ins>
    </w:p>
    <w:p w:rsidR="0096519F" w:rsidRPr="0096519F" w:rsidRDefault="0096519F" w:rsidP="0096519F">
      <w:pPr>
        <w:spacing w:after="0" w:line="240" w:lineRule="auto"/>
        <w:rPr>
          <w:ins w:id="129" w:author="Unknown"/>
          <w:rFonts w:ascii="Times New Roman" w:eastAsia="Times New Roman" w:hAnsi="Times New Roman" w:cs="Times New Roman"/>
          <w:sz w:val="28"/>
          <w:szCs w:val="28"/>
        </w:rPr>
      </w:pPr>
      <w:ins w:id="130" w:author="Unknown"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lastRenderedPageBreak/>
          <w:br/>
        </w:r>
        <w:r w:rsidRPr="0096519F">
          <w:rPr>
            <w:rFonts w:ascii="Segoe UI" w:eastAsia="Times New Roman" w:hAnsi="Segoe UI" w:cs="Segoe UI"/>
            <w:color w:val="000000"/>
            <w:sz w:val="28"/>
            <w:szCs w:val="28"/>
          </w:rPr>
          <w:br/>
        </w:r>
      </w:ins>
    </w:p>
    <w:p w:rsidR="0096519F" w:rsidRPr="0096519F" w:rsidRDefault="0096519F" w:rsidP="0096519F">
      <w:pPr>
        <w:spacing w:before="100" w:beforeAutospacing="1" w:after="100" w:afterAutospacing="1" w:line="240" w:lineRule="auto"/>
        <w:rPr>
          <w:ins w:id="131" w:author="Unknown"/>
          <w:rFonts w:ascii="Segoe UI" w:eastAsia="Times New Roman" w:hAnsi="Segoe UI" w:cs="Segoe UI"/>
          <w:color w:val="000000"/>
          <w:sz w:val="28"/>
          <w:szCs w:val="28"/>
        </w:rPr>
      </w:pPr>
      <w:ins w:id="132" w:author="Unknown">
        <w:r w:rsidRPr="0096519F">
          <w:rPr>
            <w:rFonts w:ascii="Segoe UI" w:eastAsia="Times New Roman" w:hAnsi="Segoe UI" w:cs="Segoe UI"/>
            <w:b/>
            <w:bCs/>
            <w:color w:val="000000"/>
            <w:sz w:val="28"/>
            <w:szCs w:val="28"/>
          </w:rPr>
          <w:t>Program - 17</w:t>
        </w:r>
      </w:ins>
    </w:p>
    <w:tbl>
      <w:tblPr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956"/>
      </w:tblGrid>
      <w:tr w:rsidR="0096519F" w:rsidRPr="0096519F" w:rsidTr="0096519F">
        <w:tc>
          <w:tcPr>
            <w:tcW w:w="0" w:type="auto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0956" w:type="dxa"/>
            <w:vAlign w:val="center"/>
            <w:hideMark/>
          </w:tcPr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/*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 program to print following pyramid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ABA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ABCBA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ABCDCBA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ABCDEDCBA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#include &lt;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stdio.h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main()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i,j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space=4;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char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CH='A';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/*Run parent loop*/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for(i=1; i&lt;=5; i++)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{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/*Print space*/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j&lt;=space;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/*Run loop to print first part of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for(j=1; j&lt;=i; j++)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("%c",CH+j-1);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/*Run loop to print second part of row*/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for(j=i-1; j&gt;=1; j--)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("%c",CH+j-1);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printf</w:t>
            </w:r>
            <w:proofErr w:type="spellEnd"/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("\n");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space--;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}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96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0;</w:t>
            </w:r>
          </w:p>
          <w:p w:rsidR="0096519F" w:rsidRPr="0096519F" w:rsidRDefault="0096519F" w:rsidP="00965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19F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34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lastRenderedPageBreak/>
          <w:t xml:space="preserve">        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36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 ABA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38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 ABCBA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9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40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 ABCDCBA</w:t>
        </w:r>
      </w:ins>
    </w:p>
    <w:p w:rsidR="0096519F" w:rsidRPr="0096519F" w:rsidRDefault="0096519F" w:rsidP="009651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Unknown"/>
          <w:rFonts w:ascii="Courier New" w:eastAsia="Times New Roman" w:hAnsi="Courier New" w:cs="Courier New"/>
          <w:color w:val="FFFFFF"/>
          <w:sz w:val="28"/>
          <w:szCs w:val="28"/>
        </w:rPr>
      </w:pPr>
      <w:ins w:id="142" w:author="Unknown">
        <w:r w:rsidRPr="0096519F">
          <w:rPr>
            <w:rFonts w:ascii="Courier New" w:eastAsia="Times New Roman" w:hAnsi="Courier New" w:cs="Courier New"/>
            <w:color w:val="FFFFFF"/>
            <w:sz w:val="28"/>
            <w:szCs w:val="28"/>
          </w:rPr>
          <w:t xml:space="preserve">    ABCDEDCBA</w:t>
        </w:r>
      </w:ins>
    </w:p>
    <w:p w:rsidR="0096519F" w:rsidRPr="0096519F" w:rsidRDefault="0096519F" w:rsidP="00B7433F">
      <w:pPr>
        <w:rPr>
          <w:sz w:val="28"/>
          <w:szCs w:val="28"/>
        </w:rPr>
      </w:pPr>
      <w:bookmarkStart w:id="143" w:name="_GoBack"/>
      <w:bookmarkEnd w:id="143"/>
    </w:p>
    <w:sectPr w:rsidR="0096519F" w:rsidRPr="0096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F2"/>
    <w:rsid w:val="0096519F"/>
    <w:rsid w:val="00B541F2"/>
    <w:rsid w:val="00B7433F"/>
    <w:rsid w:val="00BB3BB3"/>
    <w:rsid w:val="00D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3B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1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3B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8561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8933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916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8714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3054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788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389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258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0264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2349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5747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4877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2518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8076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240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5528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626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Ifty</dc:creator>
  <cp:keywords/>
  <dc:description/>
  <cp:lastModifiedBy>Ifty</cp:lastModifiedBy>
  <cp:revision>2</cp:revision>
  <dcterms:created xsi:type="dcterms:W3CDTF">2018-02-18T11:32:00Z</dcterms:created>
  <dcterms:modified xsi:type="dcterms:W3CDTF">2018-02-18T12:14:00Z</dcterms:modified>
</cp:coreProperties>
</file>